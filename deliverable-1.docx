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21D" w:rsidRDefault="00BF021D" w:rsidP="00BA12DD">
      <w:pPr>
        <w:jc w:val="center"/>
        <w:rPr>
          <w:ins w:id="0" w:author="Corey Noel" w:date="2018-05-23T14:51:00Z"/>
          <w:rFonts w:ascii="Verdana" w:hAnsi="Verdana"/>
          <w:sz w:val="40"/>
          <w:szCs w:val="40"/>
        </w:rPr>
        <w:pPrChange w:id="1" w:author="Corey Noel" w:date="2018-05-23T14:48:00Z">
          <w:pPr/>
        </w:pPrChange>
      </w:pPr>
      <w:r w:rsidRPr="00BF021D">
        <w:rPr>
          <w:rFonts w:ascii="Verdana" w:hAnsi="Verdana"/>
          <w:sz w:val="40"/>
          <w:szCs w:val="40"/>
          <w:rPrChange w:id="2" w:author="Corey Noel" w:date="2018-05-23T14:48:00Z">
            <w:rPr/>
          </w:rPrChange>
        </w:rPr>
        <w:softHyphen/>
      </w:r>
      <w:r w:rsidRPr="00BF021D">
        <w:rPr>
          <w:rFonts w:ascii="Verdana" w:hAnsi="Verdana"/>
          <w:sz w:val="40"/>
          <w:szCs w:val="40"/>
          <w:rPrChange w:id="3" w:author="Corey Noel" w:date="2018-05-23T14:48:00Z">
            <w:rPr/>
          </w:rPrChange>
        </w:rPr>
        <w:softHyphen/>
      </w:r>
      <w:r w:rsidRPr="00BF021D">
        <w:rPr>
          <w:rFonts w:ascii="Verdana" w:hAnsi="Verdana"/>
          <w:sz w:val="40"/>
          <w:szCs w:val="40"/>
          <w:rPrChange w:id="4" w:author="Corey Noel" w:date="2018-05-23T14:48:00Z">
            <w:rPr/>
          </w:rPrChange>
        </w:rPr>
        <w:softHyphen/>
      </w:r>
    </w:p>
    <w:p w:rsidR="00BF021D" w:rsidRDefault="00BF021D" w:rsidP="00BA12DD">
      <w:pPr>
        <w:jc w:val="center"/>
        <w:rPr>
          <w:ins w:id="5" w:author="Corey Noel" w:date="2018-05-23T14:51:00Z"/>
          <w:rFonts w:ascii="Verdana" w:hAnsi="Verdana"/>
          <w:sz w:val="40"/>
          <w:szCs w:val="40"/>
        </w:rPr>
        <w:pPrChange w:id="6" w:author="Corey Noel" w:date="2018-05-23T14:48:00Z">
          <w:pPr/>
        </w:pPrChange>
      </w:pPr>
    </w:p>
    <w:p w:rsidR="00BF021D" w:rsidRPr="00BF021D" w:rsidRDefault="00BF021D" w:rsidP="00BA12DD">
      <w:pPr>
        <w:jc w:val="center"/>
        <w:rPr>
          <w:ins w:id="7" w:author="Corey Noel" w:date="2018-05-23T14:48:00Z"/>
          <w:rFonts w:ascii="Verdana" w:hAnsi="Verdana"/>
          <w:sz w:val="40"/>
          <w:szCs w:val="40"/>
          <w:rPrChange w:id="8" w:author="Corey Noel" w:date="2018-05-23T14:48:00Z">
            <w:rPr>
              <w:ins w:id="9" w:author="Corey Noel" w:date="2018-05-23T14:48:00Z"/>
              <w:rFonts w:ascii="Verdana" w:hAnsi="Verdana"/>
              <w:sz w:val="36"/>
              <w:szCs w:val="36"/>
            </w:rPr>
          </w:rPrChange>
        </w:rPr>
        <w:pPrChange w:id="10" w:author="Corey Noel" w:date="2018-05-23T14:48:00Z">
          <w:pPr/>
        </w:pPrChange>
      </w:pPr>
      <w:ins w:id="11" w:author="Corey Noel" w:date="2018-05-23T14:48:00Z">
        <w:r w:rsidRPr="00BF021D">
          <w:rPr>
            <w:rFonts w:ascii="Verdana" w:hAnsi="Verdana" w:cs="Segoe UI"/>
            <w:color w:val="24292E"/>
            <w:sz w:val="40"/>
            <w:szCs w:val="40"/>
            <w:shd w:val="clear" w:color="auto" w:fill="FFFFFF"/>
            <w:rPrChange w:id="12" w:author="Corey Noel" w:date="2018-05-23T14:48:00Z">
              <w:rPr>
                <w:rFonts w:ascii="Segoe UI" w:hAnsi="Segoe UI" w:cs="Segoe UI"/>
                <w:color w:val="24292E"/>
                <w:shd w:val="clear" w:color="auto" w:fill="FFFFFF"/>
              </w:rPr>
            </w:rPrChange>
          </w:rPr>
          <w:t>CS 1632 - DELIVERABLE 1: Test Plan and Traceability Matrix</w:t>
        </w:r>
      </w:ins>
    </w:p>
    <w:p w:rsidR="00BF021D" w:rsidRDefault="00BF021D" w:rsidP="00BA12DD">
      <w:pPr>
        <w:jc w:val="center"/>
        <w:rPr>
          <w:ins w:id="13" w:author="Corey Noel" w:date="2018-05-23T14:49:00Z"/>
          <w:rFonts w:ascii="Verdana" w:hAnsi="Verdana"/>
          <w:sz w:val="32"/>
          <w:szCs w:val="32"/>
        </w:rPr>
        <w:pPrChange w:id="14" w:author="Corey Noel" w:date="2018-05-23T14:49:00Z">
          <w:pPr/>
        </w:pPrChange>
      </w:pPr>
      <w:bookmarkStart w:id="15" w:name="_GoBack"/>
      <w:bookmarkEnd w:id="15"/>
      <w:ins w:id="16" w:author="Corey Noel" w:date="2018-05-23T14:49:00Z">
        <w:r w:rsidRPr="00BF021D">
          <w:rPr>
            <w:rFonts w:ascii="Verdana" w:hAnsi="Verdana"/>
            <w:sz w:val="32"/>
            <w:szCs w:val="32"/>
            <w:rPrChange w:id="17" w:author="Corey Noel" w:date="2018-05-23T14:49:00Z">
              <w:rPr>
                <w:rFonts w:ascii="Verdana" w:hAnsi="Verdana"/>
                <w:sz w:val="36"/>
                <w:szCs w:val="36"/>
              </w:rPr>
            </w:rPrChange>
          </w:rPr>
          <w:t xml:space="preserve">Project - </w:t>
        </w:r>
      </w:ins>
      <w:ins w:id="18" w:author="Corey Noel" w:date="2018-05-23T14:48:00Z">
        <w:r w:rsidRPr="00BF021D">
          <w:rPr>
            <w:rFonts w:ascii="Verdana" w:hAnsi="Verdana"/>
            <w:sz w:val="32"/>
            <w:szCs w:val="32"/>
            <w:rPrChange w:id="19" w:author="Corey Noel" w:date="2018-05-23T14:49:00Z">
              <w:rPr/>
            </w:rPrChange>
          </w:rPr>
          <w:t>Super Connect 4</w:t>
        </w:r>
      </w:ins>
    </w:p>
    <w:p w:rsidR="00BF021D" w:rsidRDefault="00BF021D" w:rsidP="00BA12DD">
      <w:pPr>
        <w:jc w:val="center"/>
        <w:rPr>
          <w:ins w:id="20" w:author="Corey Noel" w:date="2018-05-23T14:49:00Z"/>
          <w:rFonts w:ascii="Verdana" w:hAnsi="Verdana"/>
          <w:sz w:val="32"/>
          <w:szCs w:val="32"/>
        </w:rPr>
        <w:pPrChange w:id="21" w:author="Corey Noel" w:date="2018-05-23T14:53:00Z">
          <w:pPr/>
        </w:pPrChange>
      </w:pPr>
    </w:p>
    <w:p w:rsidR="00BF021D" w:rsidRDefault="00BF021D" w:rsidP="00BA12DD">
      <w:pPr>
        <w:spacing w:line="240" w:lineRule="auto"/>
        <w:jc w:val="center"/>
        <w:rPr>
          <w:ins w:id="22" w:author="Corey Noel" w:date="2018-05-23T14:51:00Z"/>
          <w:rFonts w:ascii="Verdana" w:hAnsi="Verdana"/>
          <w:sz w:val="28"/>
          <w:szCs w:val="28"/>
        </w:rPr>
        <w:pPrChange w:id="23" w:author="Corey Noel" w:date="2018-05-23T14:49:00Z">
          <w:pPr/>
        </w:pPrChange>
      </w:pPr>
      <w:ins w:id="24" w:author="Corey Noel" w:date="2018-05-23T14:49:00Z">
        <w:r w:rsidRPr="00BF021D">
          <w:rPr>
            <w:rFonts w:ascii="Verdana" w:hAnsi="Verdana"/>
            <w:sz w:val="28"/>
            <w:szCs w:val="28"/>
            <w:rPrChange w:id="25" w:author="Corey Noel" w:date="2018-05-23T14:49:00Z">
              <w:rPr>
                <w:rFonts w:ascii="Verdana" w:hAnsi="Verdana"/>
                <w:sz w:val="32"/>
                <w:szCs w:val="32"/>
              </w:rPr>
            </w:rPrChange>
          </w:rPr>
          <w:t>Corey Noel</w:t>
        </w:r>
        <w:r>
          <w:rPr>
            <w:rFonts w:ascii="Verdana" w:hAnsi="Verdana"/>
            <w:sz w:val="28"/>
            <w:szCs w:val="28"/>
          </w:rPr>
          <w:t xml:space="preserve"> (</w:t>
        </w:r>
      </w:ins>
      <w:ins w:id="26" w:author="Corey Noel" w:date="2018-05-23T14:52:00Z">
        <w:r w:rsidRPr="00BF021D">
          <w:rPr>
            <w:rFonts w:ascii="Verdana" w:hAnsi="Verdana"/>
            <w:sz w:val="28"/>
            <w:szCs w:val="28"/>
            <w:rPrChange w:id="27" w:author="Corey Noel" w:date="2018-05-23T14:52:00Z">
              <w:rPr>
                <w:rStyle w:val="Hyperlink"/>
                <w:rFonts w:ascii="Verdana" w:hAnsi="Verdana"/>
                <w:sz w:val="28"/>
                <w:szCs w:val="28"/>
              </w:rPr>
            </w:rPrChange>
          </w:rPr>
          <w:t>con10@pitt.edu</w:t>
        </w:r>
      </w:ins>
      <w:ins w:id="28" w:author="Corey Noel" w:date="2018-05-23T14:49:00Z">
        <w:r>
          <w:rPr>
            <w:rFonts w:ascii="Verdana" w:hAnsi="Verdana"/>
            <w:sz w:val="28"/>
            <w:szCs w:val="28"/>
          </w:rPr>
          <w:t xml:space="preserve"> </w:t>
        </w:r>
      </w:ins>
      <w:ins w:id="29" w:author="Corey Noel" w:date="2018-05-23T14:52:00Z">
        <w:r>
          <w:rPr>
            <w:rFonts w:ascii="Verdana" w:hAnsi="Verdana"/>
            <w:sz w:val="28"/>
            <w:szCs w:val="28"/>
          </w:rPr>
          <w:t xml:space="preserve">- </w:t>
        </w:r>
      </w:ins>
      <w:proofErr w:type="spellStart"/>
      <w:ins w:id="30" w:author="Corey Noel" w:date="2018-05-23T14:49:00Z">
        <w:r>
          <w:rPr>
            <w:rFonts w:ascii="Verdana" w:hAnsi="Verdana"/>
            <w:sz w:val="28"/>
            <w:szCs w:val="28"/>
          </w:rPr>
          <w:t>corey</w:t>
        </w:r>
        <w:proofErr w:type="spellEnd"/>
        <w:r>
          <w:rPr>
            <w:rFonts w:ascii="Verdana" w:hAnsi="Verdana"/>
            <w:sz w:val="28"/>
            <w:szCs w:val="28"/>
          </w:rPr>
          <w:t>-noel)</w:t>
        </w:r>
      </w:ins>
    </w:p>
    <w:p w:rsidR="00BF021D" w:rsidRDefault="00BF021D" w:rsidP="00BA12DD">
      <w:pPr>
        <w:spacing w:line="240" w:lineRule="auto"/>
        <w:jc w:val="center"/>
        <w:rPr>
          <w:ins w:id="31" w:author="Corey Noel" w:date="2018-05-23T14:52:00Z"/>
          <w:rFonts w:ascii="Verdana" w:hAnsi="Verdana"/>
          <w:sz w:val="28"/>
          <w:szCs w:val="28"/>
        </w:rPr>
        <w:pPrChange w:id="32" w:author="Corey Noel" w:date="2018-05-23T14:49:00Z">
          <w:pPr/>
        </w:pPrChange>
      </w:pPr>
      <w:ins w:id="33" w:author="Corey Noel" w:date="2018-05-23T14:51:00Z">
        <w:r>
          <w:rPr>
            <w:rFonts w:ascii="Verdana" w:hAnsi="Verdana"/>
            <w:sz w:val="28"/>
            <w:szCs w:val="28"/>
          </w:rPr>
          <w:t xml:space="preserve">Sam </w:t>
        </w:r>
        <w:proofErr w:type="spellStart"/>
        <w:r>
          <w:rPr>
            <w:rFonts w:ascii="Verdana" w:hAnsi="Verdana"/>
            <w:sz w:val="28"/>
            <w:szCs w:val="28"/>
          </w:rPr>
          <w:t>Sedivy</w:t>
        </w:r>
        <w:proofErr w:type="spellEnd"/>
        <w:r>
          <w:rPr>
            <w:rFonts w:ascii="Verdana" w:hAnsi="Verdana"/>
            <w:sz w:val="28"/>
            <w:szCs w:val="28"/>
          </w:rPr>
          <w:t xml:space="preserve"> (</w:t>
        </w:r>
      </w:ins>
      <w:ins w:id="34" w:author="Corey Noel" w:date="2018-05-23T14:52:00Z">
        <w:r w:rsidRPr="00BF021D">
          <w:rPr>
            <w:rFonts w:ascii="Verdana" w:hAnsi="Verdana"/>
            <w:sz w:val="28"/>
            <w:szCs w:val="28"/>
            <w:rPrChange w:id="35" w:author="Corey Noel" w:date="2018-05-23T14:52:00Z">
              <w:rPr>
                <w:rStyle w:val="Hyperlink"/>
                <w:rFonts w:ascii="Verdana" w:hAnsi="Verdana"/>
                <w:sz w:val="28"/>
                <w:szCs w:val="28"/>
              </w:rPr>
            </w:rPrChange>
          </w:rPr>
          <w:t>sls195@pitt.edu</w:t>
        </w:r>
      </w:ins>
      <w:ins w:id="36" w:author="Corey Noel" w:date="2018-05-23T14:51:00Z">
        <w:r>
          <w:rPr>
            <w:rFonts w:ascii="Verdana" w:hAnsi="Verdana"/>
            <w:sz w:val="28"/>
            <w:szCs w:val="28"/>
          </w:rPr>
          <w:t xml:space="preserve"> </w:t>
        </w:r>
      </w:ins>
      <w:ins w:id="37" w:author="Corey Noel" w:date="2018-05-23T14:53:00Z">
        <w:r>
          <w:rPr>
            <w:rFonts w:ascii="Verdana" w:hAnsi="Verdana"/>
            <w:sz w:val="28"/>
            <w:szCs w:val="28"/>
          </w:rPr>
          <w:t xml:space="preserve">- </w:t>
        </w:r>
      </w:ins>
      <w:ins w:id="38" w:author="Corey Noel" w:date="2018-05-23T14:51:00Z">
        <w:r>
          <w:rPr>
            <w:rFonts w:ascii="Verdana" w:hAnsi="Verdana"/>
            <w:sz w:val="28"/>
            <w:szCs w:val="28"/>
          </w:rPr>
          <w:t>Samtheman55)</w:t>
        </w:r>
      </w:ins>
    </w:p>
    <w:p w:rsidR="00BF021D" w:rsidRPr="00A00472" w:rsidRDefault="00BF021D" w:rsidP="00BA12DD">
      <w:pPr>
        <w:spacing w:line="240" w:lineRule="auto"/>
        <w:jc w:val="center"/>
        <w:rPr>
          <w:rFonts w:ascii="Verdana" w:hAnsi="Verdana"/>
          <w:sz w:val="28"/>
          <w:szCs w:val="28"/>
          <w:rPrChange w:id="39" w:author="Corey Noel" w:date="2018-05-23T14:58:00Z">
            <w:rPr/>
          </w:rPrChange>
        </w:rPr>
        <w:pPrChange w:id="40" w:author="Corey Noel" w:date="2018-05-23T14:58:00Z">
          <w:pPr/>
        </w:pPrChange>
      </w:pPr>
      <w:ins w:id="41" w:author="Corey Noel" w:date="2018-05-23T14:52:00Z">
        <w:r w:rsidRPr="00BF021D">
          <w:rPr>
            <w:rFonts w:ascii="Verdana" w:hAnsi="Verdana"/>
            <w:sz w:val="28"/>
            <w:szCs w:val="28"/>
            <w:rPrChange w:id="42" w:author="Corey Noel" w:date="2018-05-23T14:52:00Z">
              <w:rPr>
                <w:rStyle w:val="Hyperlink"/>
                <w:rFonts w:ascii="Verdana" w:hAnsi="Verdana"/>
                <w:sz w:val="28"/>
                <w:szCs w:val="28"/>
              </w:rPr>
            </w:rPrChange>
          </w:rPr>
          <w:t>https://github.com/corey-noel/D1</w:t>
        </w:r>
      </w:ins>
    </w:p>
    <w:sectPr w:rsidR="00BF021D" w:rsidRPr="00A0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rey Noel">
    <w15:presenceInfo w15:providerId="Windows Live" w15:userId="6dc4c7f32533cd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1D"/>
    <w:rsid w:val="003B49C6"/>
    <w:rsid w:val="003C4580"/>
    <w:rsid w:val="00811C7B"/>
    <w:rsid w:val="00824A3D"/>
    <w:rsid w:val="00A00472"/>
    <w:rsid w:val="00AC79DA"/>
    <w:rsid w:val="00BA12DD"/>
    <w:rsid w:val="00BF021D"/>
    <w:rsid w:val="00F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1EE3"/>
  <w15:chartTrackingRefBased/>
  <w15:docId w15:val="{86549A98-DC3C-4A31-81BA-300DB3A7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2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Noel</dc:creator>
  <cp:keywords/>
  <dc:description/>
  <cp:lastModifiedBy>Corey Noel</cp:lastModifiedBy>
  <cp:revision>3</cp:revision>
  <dcterms:created xsi:type="dcterms:W3CDTF">2018-05-23T18:45:00Z</dcterms:created>
  <dcterms:modified xsi:type="dcterms:W3CDTF">2018-05-23T18:58:00Z</dcterms:modified>
</cp:coreProperties>
</file>